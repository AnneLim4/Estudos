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Simulação de Redes de Computadores</w:t>
      </w: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Unopar</w:t>
      </w: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  <w:r w:rsidRPr="00925F5D">
        <w:rPr>
          <w:rFonts w:ascii="Arial" w:hAnsi="Arial" w:cs="Arial"/>
          <w:sz w:val="32"/>
          <w:szCs w:val="32"/>
        </w:rPr>
        <w:t>Redes e Sistemas Distribuídos</w:t>
      </w:r>
    </w:p>
    <w:p w:rsidR="00925F5D" w:rsidRP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</w:pPr>
    </w:p>
    <w:p w:rsidR="00925F5D" w:rsidRDefault="00925F5D" w:rsidP="00925F5D">
      <w:pPr>
        <w:jc w:val="center"/>
      </w:pPr>
    </w:p>
    <w:p w:rsidR="00925F5D" w:rsidRDefault="00925F5D" w:rsidP="00925F5D">
      <w:pPr>
        <w:jc w:val="center"/>
      </w:pPr>
    </w:p>
    <w:p w:rsidR="00925F5D" w:rsidRDefault="00925F5D" w:rsidP="00925F5D">
      <w:pPr>
        <w:jc w:val="center"/>
      </w:pPr>
    </w:p>
    <w:p w:rsidR="00925F5D" w:rsidRDefault="00925F5D" w:rsidP="00925F5D">
      <w:pPr>
        <w:jc w:val="center"/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  <w:r w:rsidRPr="00925F5D">
        <w:rPr>
          <w:rFonts w:ascii="Arial" w:hAnsi="Arial" w:cs="Arial"/>
          <w:sz w:val="32"/>
          <w:szCs w:val="32"/>
        </w:rPr>
        <w:t>Engenharia de Software</w:t>
      </w: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Ewerton Vin</w:t>
      </w:r>
      <w:r w:rsidR="008E5259">
        <w:rPr>
          <w:rFonts w:ascii="Arial" w:hAnsi="Arial" w:cs="Arial"/>
          <w:sz w:val="32"/>
          <w:szCs w:val="32"/>
        </w:rPr>
        <w:t>í</w:t>
      </w:r>
      <w:r>
        <w:rPr>
          <w:rFonts w:ascii="Arial" w:hAnsi="Arial" w:cs="Arial"/>
          <w:sz w:val="32"/>
          <w:szCs w:val="32"/>
        </w:rPr>
        <w:t>cius Lima da Silva</w:t>
      </w:r>
    </w:p>
    <w:p w:rsidR="00925F5D" w:rsidRDefault="00925F5D" w:rsidP="00925F5D">
      <w:pPr>
        <w:rPr>
          <w:rFonts w:ascii="Arial" w:hAnsi="Arial" w:cs="Arial"/>
          <w:b/>
          <w:bCs/>
          <w:sz w:val="28"/>
          <w:szCs w:val="28"/>
        </w:rPr>
      </w:pPr>
      <w:r w:rsidRPr="00925F5D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:rsidR="00925F5D" w:rsidRPr="00925F5D" w:rsidRDefault="00925F5D" w:rsidP="00925F5D">
      <w:pPr>
        <w:rPr>
          <w:rFonts w:ascii="Arial" w:hAnsi="Arial" w:cs="Arial"/>
          <w:sz w:val="28"/>
          <w:szCs w:val="28"/>
        </w:rPr>
      </w:pPr>
    </w:p>
    <w:p w:rsidR="00925F5D" w:rsidRPr="00925F5D" w:rsidRDefault="00925F5D" w:rsidP="00925F5D">
      <w:pPr>
        <w:rPr>
          <w:rFonts w:ascii="Arial" w:hAnsi="Arial" w:cs="Arial"/>
          <w:sz w:val="24"/>
          <w:szCs w:val="24"/>
        </w:rPr>
      </w:pPr>
      <w:r w:rsidRPr="00925F5D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tem como objetivo comentar e apresentar a simulação de uma rede de computadores utilizando o </w:t>
      </w:r>
      <w:r w:rsidRPr="00925F5D">
        <w:rPr>
          <w:rFonts w:ascii="Arial" w:hAnsi="Arial" w:cs="Arial"/>
          <w:sz w:val="24"/>
          <w:szCs w:val="24"/>
        </w:rPr>
        <w:t>Cisco Packet Tracer como ferramenta para criar protocolos e configurações presentes em situações reais.</w:t>
      </w:r>
    </w:p>
    <w:p w:rsidR="00925F5D" w:rsidRDefault="00925F5D" w:rsidP="00925F5D">
      <w:pPr>
        <w:jc w:val="center"/>
        <w:rPr>
          <w:rFonts w:ascii="Arial" w:hAnsi="Arial" w:cs="Arial"/>
          <w:sz w:val="32"/>
          <w:szCs w:val="32"/>
        </w:rPr>
      </w:pPr>
    </w:p>
    <w:p w:rsidR="00925F5D" w:rsidRDefault="00925F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25F5D" w:rsidRPr="00925F5D" w:rsidRDefault="00925F5D" w:rsidP="00925F5D">
      <w:pPr>
        <w:rPr>
          <w:rFonts w:ascii="Arial" w:hAnsi="Arial" w:cs="Arial"/>
          <w:b/>
          <w:bCs/>
          <w:sz w:val="28"/>
          <w:szCs w:val="28"/>
        </w:rPr>
      </w:pPr>
      <w:r w:rsidRPr="00925F5D">
        <w:rPr>
          <w:rFonts w:ascii="Arial" w:hAnsi="Arial" w:cs="Arial"/>
          <w:b/>
          <w:bCs/>
          <w:sz w:val="28"/>
          <w:szCs w:val="28"/>
        </w:rPr>
        <w:lastRenderedPageBreak/>
        <w:t>DESENVOLVIMENTO</w:t>
      </w:r>
    </w:p>
    <w:p w:rsidR="00925F5D" w:rsidRDefault="00925F5D" w:rsidP="00925F5D">
      <w:pPr>
        <w:rPr>
          <w:rFonts w:ascii="Arial" w:hAnsi="Arial" w:cs="Arial"/>
          <w:sz w:val="24"/>
          <w:szCs w:val="24"/>
        </w:rPr>
      </w:pPr>
    </w:p>
    <w:p w:rsidR="00175EAC" w:rsidRDefault="00175EAC" w:rsidP="00317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</wp:posOffset>
            </wp:positionH>
            <wp:positionV relativeFrom="page">
              <wp:posOffset>1962150</wp:posOffset>
            </wp:positionV>
            <wp:extent cx="4248150" cy="3009900"/>
            <wp:effectExtent l="0" t="0" r="0" b="0"/>
            <wp:wrapTopAndBottom/>
            <wp:docPr id="1177431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109" name="Imagem 117743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F55">
        <w:rPr>
          <w:rFonts w:ascii="Arial" w:hAnsi="Arial" w:cs="Arial"/>
          <w:sz w:val="24"/>
          <w:szCs w:val="24"/>
        </w:rPr>
        <w:t xml:space="preserve"> </w:t>
      </w:r>
      <w:r w:rsidR="0031728D">
        <w:rPr>
          <w:rFonts w:ascii="Arial" w:hAnsi="Arial" w:cs="Arial"/>
          <w:sz w:val="24"/>
          <w:szCs w:val="24"/>
        </w:rPr>
        <w:t xml:space="preserve">   </w:t>
      </w:r>
      <w:r w:rsidR="00B30F55">
        <w:rPr>
          <w:rFonts w:ascii="Arial" w:hAnsi="Arial" w:cs="Arial"/>
          <w:sz w:val="24"/>
          <w:szCs w:val="24"/>
        </w:rPr>
        <w:t xml:space="preserve">A topologia de rede utilizada foi a estrela com rede de classe C. E assim foi inicialmente modelada </w:t>
      </w:r>
      <w:r>
        <w:rPr>
          <w:rFonts w:ascii="Arial" w:hAnsi="Arial" w:cs="Arial"/>
          <w:sz w:val="24"/>
          <w:szCs w:val="24"/>
        </w:rPr>
        <w:t>com os 4 departamentos separados, azul e amarelo para os departamentos de Engenharia e TI interno que são estáticos e verde e laranja para os departamentos de compras e infraestrutura com IPs dinâmicos. Cada um separado por duas Sub-redes, com 10 computadores cada, 1 servidor e uma impressora, todos conectados com um switch 2950-24.</w:t>
      </w:r>
    </w:p>
    <w:p w:rsidR="00FA0478" w:rsidRPr="00CD4162" w:rsidRDefault="0033282E" w:rsidP="0031728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D416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3846195</wp:posOffset>
            </wp:positionV>
            <wp:extent cx="3952875" cy="2204720"/>
            <wp:effectExtent l="0" t="0" r="9525" b="5080"/>
            <wp:wrapTopAndBottom/>
            <wp:docPr id="190810688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06884" name="Imagem 1908106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28D">
        <w:rPr>
          <w:rFonts w:ascii="Arial" w:hAnsi="Arial" w:cs="Arial"/>
          <w:sz w:val="24"/>
          <w:szCs w:val="24"/>
        </w:rPr>
        <w:t xml:space="preserve">   </w:t>
      </w:r>
      <w:r w:rsidR="00FA0478" w:rsidRPr="00CD4162">
        <w:rPr>
          <w:rFonts w:ascii="Arial" w:hAnsi="Arial" w:cs="Arial"/>
          <w:sz w:val="24"/>
          <w:szCs w:val="24"/>
        </w:rPr>
        <w:t>Com os computadores, servidores e impressoras organizadas o próximo passo foi escolher o IP inicial</w:t>
      </w:r>
      <w:r w:rsidRPr="00CD4162">
        <w:rPr>
          <w:rFonts w:ascii="Arial" w:hAnsi="Arial" w:cs="Arial"/>
          <w:sz w:val="24"/>
          <w:szCs w:val="24"/>
        </w:rPr>
        <w:t xml:space="preserve"> (192.168.0.0.)</w:t>
      </w:r>
      <w:r w:rsidR="00FA0478" w:rsidRPr="00CD4162">
        <w:rPr>
          <w:rFonts w:ascii="Arial" w:hAnsi="Arial" w:cs="Arial"/>
          <w:sz w:val="24"/>
          <w:szCs w:val="24"/>
        </w:rPr>
        <w:t xml:space="preserve"> organizar o que seria usado em cada uma.</w:t>
      </w:r>
      <w:r w:rsidRPr="00CD4162">
        <w:rPr>
          <w:rFonts w:ascii="Arial" w:hAnsi="Arial" w:cs="Arial"/>
          <w:sz w:val="24"/>
          <w:szCs w:val="24"/>
        </w:rPr>
        <w:t xml:space="preserve"> Para saber qual </w:t>
      </w:r>
      <w:r w:rsidR="00CD4162" w:rsidRPr="00CD4162">
        <w:rPr>
          <w:rFonts w:ascii="Arial" w:hAnsi="Arial" w:cs="Arial"/>
          <w:sz w:val="24"/>
          <w:szCs w:val="24"/>
        </w:rPr>
        <w:t>máscara</w:t>
      </w:r>
      <w:r w:rsidRPr="00CD4162">
        <w:rPr>
          <w:rFonts w:ascii="Arial" w:hAnsi="Arial" w:cs="Arial"/>
          <w:sz w:val="24"/>
          <w:szCs w:val="24"/>
        </w:rPr>
        <w:t xml:space="preserve"> de sub-redes usar</w:t>
      </w:r>
      <w:r w:rsidR="00CD4162" w:rsidRPr="00CD4162">
        <w:rPr>
          <w:rFonts w:ascii="Arial" w:hAnsi="Arial" w:cs="Arial"/>
          <w:sz w:val="24"/>
          <w:szCs w:val="24"/>
        </w:rPr>
        <w:t xml:space="preserve"> (255.255.255.224)</w:t>
      </w:r>
      <w:r w:rsidRPr="00CD4162">
        <w:rPr>
          <w:rFonts w:ascii="Arial" w:hAnsi="Arial" w:cs="Arial"/>
          <w:sz w:val="24"/>
          <w:szCs w:val="24"/>
        </w:rPr>
        <w:t xml:space="preserve"> foi usada uma Tabela de Máscaras de Sub-redes.</w:t>
      </w:r>
    </w:p>
    <w:p w:rsidR="00CD4162" w:rsidRDefault="00CD4162" w:rsidP="0031728D">
      <w:pPr>
        <w:jc w:val="both"/>
        <w:rPr>
          <w:rFonts w:ascii="Arial" w:hAnsi="Arial" w:cs="Arial"/>
          <w:sz w:val="24"/>
          <w:szCs w:val="24"/>
        </w:rPr>
      </w:pPr>
    </w:p>
    <w:p w:rsidR="00CD4162" w:rsidRPr="00CD4162" w:rsidRDefault="0031728D" w:rsidP="00317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4162" w:rsidRPr="00CD4162">
        <w:rPr>
          <w:rFonts w:ascii="Arial" w:hAnsi="Arial" w:cs="Arial"/>
          <w:sz w:val="24"/>
          <w:szCs w:val="24"/>
        </w:rPr>
        <w:t>Para calcular a quantidade de IPs disponíveis em cada sub-rede, utilizei o salto/variação da máscara de rede. No caso da máscara 255.255.255.224, o salto é de 32, o que significa que cada sub-rede possui 30 hosts disponíveis.</w:t>
      </w:r>
    </w:p>
    <w:p w:rsidR="00CD4162" w:rsidRDefault="0031728D" w:rsidP="00317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CD4162" w:rsidRPr="00CD4162">
        <w:rPr>
          <w:rFonts w:ascii="Arial" w:hAnsi="Arial" w:cs="Arial"/>
          <w:sz w:val="24"/>
          <w:szCs w:val="24"/>
        </w:rPr>
        <w:t>Para determinar os IPs de cada sub-rede, comecei com o endereço de rede (192.168.0.0) e adicionei o salto para chegar ao próximo endereço de rede (192.168.0.32). Repeti esse processo para cada sub-rede, adicionando 32 a cada vez</w:t>
      </w:r>
      <w:r w:rsidR="00CD4162">
        <w:rPr>
          <w:rFonts w:ascii="Arial" w:hAnsi="Arial" w:cs="Arial"/>
          <w:sz w:val="24"/>
          <w:szCs w:val="24"/>
        </w:rPr>
        <w:t>.</w:t>
      </w:r>
    </w:p>
    <w:tbl>
      <w:tblPr>
        <w:tblStyle w:val="TabeladeGrade5Escura-nfase6"/>
        <w:tblW w:w="4336" w:type="pct"/>
        <w:tblLayout w:type="fixed"/>
        <w:tblLook w:val="04A0" w:firstRow="1" w:lastRow="0" w:firstColumn="1" w:lastColumn="0" w:noHBand="0" w:noVBand="1"/>
      </w:tblPr>
      <w:tblGrid>
        <w:gridCol w:w="1511"/>
        <w:gridCol w:w="2314"/>
        <w:gridCol w:w="1557"/>
        <w:gridCol w:w="632"/>
        <w:gridCol w:w="1352"/>
      </w:tblGrid>
      <w:tr w:rsidR="00CD4162" w:rsidTr="00000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CD4162" w:rsidRDefault="00CD4162" w:rsidP="0031728D">
            <w:pPr>
              <w:jc w:val="both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Rede</w:t>
            </w:r>
          </w:p>
        </w:tc>
        <w:tc>
          <w:tcPr>
            <w:tcW w:w="1571" w:type="pct"/>
          </w:tcPr>
          <w:p w:rsidR="00CD4162" w:rsidRDefault="00CD4162" w:rsidP="003172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Host</w:t>
            </w:r>
          </w:p>
        </w:tc>
        <w:tc>
          <w:tcPr>
            <w:tcW w:w="1057" w:type="pct"/>
          </w:tcPr>
          <w:p w:rsidR="00CD4162" w:rsidRDefault="00CD4162" w:rsidP="003172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Broadcast</w:t>
            </w:r>
          </w:p>
        </w:tc>
        <w:tc>
          <w:tcPr>
            <w:tcW w:w="429" w:type="pct"/>
          </w:tcPr>
          <w:p w:rsidR="00CD4162" w:rsidRDefault="00CD4162" w:rsidP="003172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918" w:type="pct"/>
          </w:tcPr>
          <w:p w:rsidR="00CD4162" w:rsidRDefault="00CD4162" w:rsidP="003172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CD4162" w:rsidTr="0000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CD4162" w:rsidRDefault="00CD4162" w:rsidP="0031728D">
            <w:pPr>
              <w:jc w:val="both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192.168.0.0</w:t>
            </w:r>
          </w:p>
        </w:tc>
        <w:tc>
          <w:tcPr>
            <w:tcW w:w="1571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192.168.0.(0 á 30) </w:t>
            </w:r>
          </w:p>
        </w:tc>
        <w:tc>
          <w:tcPr>
            <w:tcW w:w="1057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192.168.0.31</w:t>
            </w:r>
          </w:p>
        </w:tc>
        <w:tc>
          <w:tcPr>
            <w:tcW w:w="429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918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CD4162" w:rsidTr="00000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CD4162" w:rsidRDefault="00CD4162" w:rsidP="0031728D">
            <w:pPr>
              <w:jc w:val="both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192.168.0.32</w:t>
            </w:r>
          </w:p>
        </w:tc>
        <w:tc>
          <w:tcPr>
            <w:tcW w:w="1571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192.168.0. (33 a 62)</w:t>
            </w:r>
          </w:p>
        </w:tc>
        <w:tc>
          <w:tcPr>
            <w:tcW w:w="1057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192.168.0.63</w:t>
            </w:r>
          </w:p>
        </w:tc>
        <w:tc>
          <w:tcPr>
            <w:tcW w:w="429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918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CD4162" w:rsidTr="0000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CD4162" w:rsidRDefault="00CD4162" w:rsidP="0031728D">
            <w:pPr>
              <w:jc w:val="both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192.168.0.64</w:t>
            </w:r>
          </w:p>
        </w:tc>
        <w:tc>
          <w:tcPr>
            <w:tcW w:w="1571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192.168.0.(65 a 94)</w:t>
            </w:r>
          </w:p>
        </w:tc>
        <w:tc>
          <w:tcPr>
            <w:tcW w:w="1057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192.168.0.95</w:t>
            </w:r>
          </w:p>
        </w:tc>
        <w:tc>
          <w:tcPr>
            <w:tcW w:w="429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918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CD4162" w:rsidTr="00000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CD4162" w:rsidRDefault="00CD4162" w:rsidP="0031728D">
            <w:pPr>
              <w:jc w:val="both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192.168.0.96</w:t>
            </w:r>
          </w:p>
        </w:tc>
        <w:tc>
          <w:tcPr>
            <w:tcW w:w="1571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192.168.0(97 a 126)</w:t>
            </w:r>
          </w:p>
        </w:tc>
        <w:tc>
          <w:tcPr>
            <w:tcW w:w="1057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192.168.0.127</w:t>
            </w:r>
          </w:p>
        </w:tc>
        <w:tc>
          <w:tcPr>
            <w:tcW w:w="429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918" w:type="pct"/>
          </w:tcPr>
          <w:p w:rsidR="00CD4162" w:rsidRDefault="00CD4162" w:rsidP="003172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CD4162" w:rsidTr="00000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CD4162" w:rsidRDefault="00CD4162" w:rsidP="0031728D">
            <w:pPr>
              <w:jc w:val="both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192.168.0.128</w:t>
            </w:r>
          </w:p>
        </w:tc>
        <w:tc>
          <w:tcPr>
            <w:tcW w:w="1571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57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29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918" w:type="pct"/>
          </w:tcPr>
          <w:p w:rsidR="00CD4162" w:rsidRDefault="00CD4162" w:rsidP="003172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CD4162" w:rsidRDefault="00CD4162" w:rsidP="0031728D">
      <w:pPr>
        <w:jc w:val="both"/>
        <w:rPr>
          <w:rFonts w:ascii="Arial" w:hAnsi="Arial" w:cs="Arial"/>
          <w:sz w:val="24"/>
          <w:szCs w:val="24"/>
        </w:rPr>
      </w:pPr>
    </w:p>
    <w:p w:rsidR="00CD4162" w:rsidRDefault="0031728D" w:rsidP="00317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4162">
        <w:rPr>
          <w:rFonts w:ascii="Arial" w:hAnsi="Arial" w:cs="Arial"/>
          <w:sz w:val="24"/>
          <w:szCs w:val="24"/>
        </w:rPr>
        <w:t>Para cada servidor foi adicionado o IP de rede inicial, exemplo</w:t>
      </w:r>
      <w:r w:rsidR="00CD4162" w:rsidRPr="00CD4162">
        <w:rPr>
          <w:rFonts w:ascii="Arial" w:hAnsi="Arial" w:cs="Arial"/>
          <w:sz w:val="24"/>
          <w:szCs w:val="24"/>
        </w:rPr>
        <w:t xml:space="preserve">: </w:t>
      </w:r>
      <w:r w:rsidR="00CD4162" w:rsidRPr="00CD4162">
        <w:rPr>
          <w:rFonts w:ascii="Arial" w:eastAsiaTheme="minorEastAsia" w:hAnsi="Arial" w:cs="Arial"/>
          <w:sz w:val="24"/>
          <w:szCs w:val="24"/>
        </w:rPr>
        <w:t>192.168.0.1, com o</w:t>
      </w:r>
      <w:r w:rsidR="00CD4162">
        <w:rPr>
          <w:rFonts w:eastAsiaTheme="minorEastAsia"/>
        </w:rPr>
        <w:t xml:space="preserve"> </w:t>
      </w:r>
      <w:r w:rsidR="00CD4162" w:rsidRPr="00CD4162">
        <w:rPr>
          <w:rFonts w:ascii="Arial" w:eastAsiaTheme="minorEastAsia" w:hAnsi="Arial" w:cs="Arial"/>
          <w:sz w:val="24"/>
          <w:szCs w:val="24"/>
        </w:rPr>
        <w:t>ultimo</w:t>
      </w:r>
      <w:r w:rsidR="00CD4162">
        <w:rPr>
          <w:rFonts w:eastAsiaTheme="minorEastAsia"/>
        </w:rPr>
        <w:t xml:space="preserve"> </w:t>
      </w:r>
      <w:r w:rsidR="00CD4162">
        <w:rPr>
          <w:rFonts w:ascii="Arial" w:eastAsiaTheme="minorEastAsia" w:hAnsi="Arial" w:cs="Arial"/>
          <w:sz w:val="24"/>
          <w:szCs w:val="24"/>
        </w:rPr>
        <w:t xml:space="preserve">IP possível, separando conforme descrito no pdf do exercício proposto. </w:t>
      </w:r>
      <w:r w:rsidR="00CD4162" w:rsidRPr="00CD4162">
        <w:rPr>
          <w:rFonts w:ascii="Arial" w:hAnsi="Arial" w:cs="Arial"/>
          <w:sz w:val="24"/>
          <w:szCs w:val="24"/>
        </w:rPr>
        <w:t>Da 1-12 VLAN 1 e da 13-24 VLAN2</w:t>
      </w:r>
      <w:r w:rsidR="00CD4162">
        <w:rPr>
          <w:rFonts w:ascii="Arial" w:hAnsi="Arial" w:cs="Arial"/>
          <w:sz w:val="24"/>
          <w:szCs w:val="24"/>
        </w:rPr>
        <w:t>.</w:t>
      </w:r>
    </w:p>
    <w:p w:rsidR="00CD4162" w:rsidRPr="00CD4162" w:rsidDel="000F075A" w:rsidRDefault="00175EAC" w:rsidP="0031728D">
      <w:pPr>
        <w:jc w:val="both"/>
        <w:rPr>
          <w:del w:id="0" w:author="Ewerton V." w:date="2023-05-03T17:32:00Z"/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5400040" cy="2852420"/>
            <wp:effectExtent l="0" t="0" r="0" b="5080"/>
            <wp:docPr id="7546852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525" name="Imagem 754685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2E" w:rsidRDefault="0031728D" w:rsidP="003172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633095</wp:posOffset>
            </wp:positionV>
            <wp:extent cx="4307840" cy="2266950"/>
            <wp:effectExtent l="0" t="0" r="0" b="0"/>
            <wp:wrapSquare wrapText="bothSides"/>
            <wp:docPr id="982442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2377" name="Imagem 982442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À medida que os dois departamentos foram recebendo os endereços de IPs em seus servidores, foi necessário definir quais computadores seriam incluídos nas Vlan1 ou Vlan2, e cada um sendo configurado com DHCP e recebendo o seu IP dinamicamente à medida que eram conectados. </w:t>
      </w:r>
    </w:p>
    <w:p w:rsidR="0031728D" w:rsidRDefault="0031728D" w:rsidP="00925F5D">
      <w:pPr>
        <w:rPr>
          <w:rFonts w:ascii="Arial" w:hAnsi="Arial" w:cs="Arial"/>
          <w:sz w:val="24"/>
          <w:szCs w:val="24"/>
        </w:rPr>
      </w:pPr>
    </w:p>
    <w:p w:rsidR="00FC212E" w:rsidRDefault="00FC212E" w:rsidP="00925F5D">
      <w:pPr>
        <w:rPr>
          <w:rFonts w:ascii="Arial" w:hAnsi="Arial" w:cs="Arial"/>
          <w:sz w:val="24"/>
          <w:szCs w:val="24"/>
        </w:rPr>
      </w:pPr>
    </w:p>
    <w:p w:rsidR="00FC212E" w:rsidRDefault="00FC2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728D" w:rsidRDefault="00FC212E" w:rsidP="00925F5D">
      <w:pPr>
        <w:rPr>
          <w:rFonts w:ascii="Arial" w:hAnsi="Arial" w:cs="Arial"/>
          <w:b/>
          <w:bCs/>
          <w:sz w:val="28"/>
          <w:szCs w:val="28"/>
        </w:rPr>
      </w:pPr>
      <w:r w:rsidRPr="00FC212E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:rsidR="00FC212E" w:rsidRDefault="00FC212E" w:rsidP="00925F5D">
      <w:pPr>
        <w:rPr>
          <w:rFonts w:ascii="Arial" w:hAnsi="Arial" w:cs="Arial"/>
          <w:b/>
          <w:bCs/>
          <w:sz w:val="28"/>
          <w:szCs w:val="28"/>
        </w:rPr>
      </w:pPr>
    </w:p>
    <w:p w:rsidR="00FC212E" w:rsidRPr="00FC212E" w:rsidRDefault="00FC212E" w:rsidP="00FC21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base no exercício proposto foi possível entender e analisar a importância da aula pratica e colocar em pratica todos os conhecimentos necessários para estruturar uma rede de computadores e a importância com cada detalhe que se deve dar total atenção quando se tratar de manipulação de dados em um servidor, principalmente de uma empresa.</w:t>
      </w:r>
    </w:p>
    <w:sectPr w:rsidR="00FC212E" w:rsidRPr="00FC2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werton V.">
    <w15:presenceInfo w15:providerId="Windows Live" w15:userId="28468f509bba7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5D"/>
    <w:rsid w:val="000F075A"/>
    <w:rsid w:val="00175EAC"/>
    <w:rsid w:val="00176EC5"/>
    <w:rsid w:val="002171F3"/>
    <w:rsid w:val="0031728D"/>
    <w:rsid w:val="0033282E"/>
    <w:rsid w:val="008E5259"/>
    <w:rsid w:val="00925F5D"/>
    <w:rsid w:val="00B30F55"/>
    <w:rsid w:val="00CD4162"/>
    <w:rsid w:val="00FA0478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FD9E"/>
  <w15:chartTrackingRefBased/>
  <w15:docId w15:val="{D8D99C8B-83C3-49BB-AAE2-F1A2A853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416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deGrade5Escura-nfase6">
    <w:name w:val="Grid Table 5 Dark Accent 6"/>
    <w:basedOn w:val="Tabelanormal"/>
    <w:uiPriority w:val="50"/>
    <w:rsid w:val="00CD41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Reviso">
    <w:name w:val="Revision"/>
    <w:hidden/>
    <w:uiPriority w:val="99"/>
    <w:semiHidden/>
    <w:rsid w:val="00175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V.</dc:creator>
  <cp:keywords/>
  <dc:description/>
  <cp:lastModifiedBy>Ewerton V.</cp:lastModifiedBy>
  <cp:revision>4</cp:revision>
  <dcterms:created xsi:type="dcterms:W3CDTF">2023-05-03T18:42:00Z</dcterms:created>
  <dcterms:modified xsi:type="dcterms:W3CDTF">2023-05-04T17:41:00Z</dcterms:modified>
</cp:coreProperties>
</file>